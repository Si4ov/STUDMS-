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F8" w:rsidRPr="002A73F8" w:rsidRDefault="002A73F8" w:rsidP="002A73F8">
      <w:pPr>
        <w:rPr>
          <w:rFonts w:cstheme="minorHAnsi"/>
          <w:color w:val="111111"/>
          <w:sz w:val="26"/>
          <w:szCs w:val="26"/>
          <w:lang w:val="en-US" w:eastAsia="ru-RU"/>
        </w:rPr>
      </w:pPr>
      <w:r w:rsidRPr="002A73F8">
        <w:rPr>
          <w:rFonts w:cstheme="minorHAnsi"/>
          <w:lang w:val="en-US" w:eastAsia="ru-RU"/>
        </w:rPr>
        <w:t>How to shoot the stars</w:t>
      </w:r>
    </w:p>
    <w:p w:rsidR="002A73F8" w:rsidRPr="002A73F8" w:rsidRDefault="002A73F8" w:rsidP="002A73F8">
      <w:pPr>
        <w:rPr>
          <w:rFonts w:cstheme="minorHAnsi"/>
          <w:color w:val="111111"/>
          <w:sz w:val="27"/>
          <w:szCs w:val="27"/>
          <w:lang w:val="en-US" w:eastAsia="ru-RU"/>
        </w:rPr>
      </w:pPr>
      <w:r w:rsidRPr="002A73F8">
        <w:rPr>
          <w:rFonts w:cstheme="minorHAnsi"/>
          <w:color w:val="111111"/>
          <w:sz w:val="27"/>
          <w:szCs w:val="27"/>
          <w:lang w:val="en-US" w:eastAsia="ru-RU"/>
        </w:rPr>
        <w:t>There seems to be nothing difficult in ordinary photography. We just take the camera, point it at the object of interest to us and press the trigger. But there is a category of photography, and I hope you will agree, which requires knowledge of the basic principles.</w:t>
      </w:r>
    </w:p>
    <w:p w:rsidR="002A73F8" w:rsidRDefault="002A73F8" w:rsidP="002A73F8">
      <w:pPr>
        <w:rPr>
          <w:rFonts w:cstheme="minorHAnsi"/>
          <w:color w:val="111111"/>
          <w:sz w:val="27"/>
          <w:szCs w:val="27"/>
          <w:lang w:val="en-US" w:eastAsia="ru-RU"/>
        </w:rPr>
      </w:pPr>
      <w:r w:rsidRPr="002A73F8">
        <w:rPr>
          <w:rFonts w:cstheme="minorHAnsi"/>
          <w:color w:val="111111"/>
          <w:sz w:val="27"/>
          <w:szCs w:val="27"/>
          <w:lang w:val="en-US" w:eastAsia="ru-RU"/>
        </w:rPr>
        <w:t>In this article, we'll focus on something a little more advanced. We will learn how to photograph the starry sky. This process is also known as astrophotography.</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 </w:t>
      </w:r>
    </w:p>
    <w:p w:rsid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For photographing the stars, we will dig much deeper. We will learn how to use manual control of the camera, what to choose aperture, shutter speed, ISO, etc. By the way, for this purpose, be sure to choose the night mode. This will give you more flexibility when editing the final image. If you still have doubts, let's dwell in more detail.</w:t>
      </w:r>
    </w:p>
    <w:p w:rsidR="002A73F8" w:rsidRPr="002A73F8" w:rsidRDefault="002A73F8" w:rsidP="002A73F8">
      <w:pPr>
        <w:rPr>
          <w:ins w:id="0" w:author="Unknown"/>
          <w:rFonts w:cstheme="minorHAnsi"/>
          <w:color w:val="111111"/>
          <w:sz w:val="39"/>
          <w:szCs w:val="39"/>
          <w:lang w:val="en-US" w:eastAsia="ru-RU"/>
        </w:rPr>
      </w:pPr>
      <w:ins w:id="1" w:author="Unknown">
        <w:r w:rsidRPr="002A73F8">
          <w:rPr>
            <w:rFonts w:cstheme="minorHAnsi"/>
            <w:color w:val="111111"/>
            <w:sz w:val="39"/>
            <w:szCs w:val="39"/>
            <w:lang w:val="en-US" w:eastAsia="ru-RU"/>
          </w:rPr>
          <w:br/>
        </w:r>
      </w:ins>
      <w:r>
        <w:rPr>
          <w:rFonts w:cstheme="minorHAnsi"/>
          <w:color w:val="111111"/>
          <w:sz w:val="39"/>
          <w:szCs w:val="39"/>
          <w:lang w:val="en-US" w:eastAsia="ru-RU"/>
        </w:rPr>
        <w:t>W</w:t>
      </w:r>
      <w:r w:rsidRPr="002A73F8">
        <w:rPr>
          <w:rFonts w:cstheme="minorHAnsi"/>
          <w:color w:val="111111"/>
          <w:sz w:val="39"/>
          <w:szCs w:val="39"/>
          <w:lang w:val="en-US" w:eastAsia="ru-RU"/>
        </w:rPr>
        <w:t>hat we need:</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Tripod - we're going to be dealing with a shutter speed of tens of seconds, so this item is more than useful. We need to stabilize the camera.</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Manual Camera - We will be manually adjusting the ISO and shutter speed, which is of great importance for photographing the stars.</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 xml:space="preserve">Wide aperture lens - We need a lot of light and f / 2.8 is fine. Seems to be a fuzzy zone for astrophotography. When combined with an </w:t>
      </w:r>
      <w:proofErr w:type="spellStart"/>
      <w:r w:rsidRPr="002A73F8">
        <w:rPr>
          <w:rFonts w:cstheme="minorHAnsi"/>
          <w:color w:val="111111"/>
          <w:sz w:val="26"/>
          <w:szCs w:val="26"/>
          <w:lang w:val="en-US" w:eastAsia="ru-RU"/>
        </w:rPr>
        <w:t>ultra wide</w:t>
      </w:r>
      <w:proofErr w:type="spellEnd"/>
      <w:r w:rsidRPr="002A73F8">
        <w:rPr>
          <w:rFonts w:cstheme="minorHAnsi"/>
          <w:color w:val="111111"/>
          <w:sz w:val="26"/>
          <w:szCs w:val="26"/>
          <w:lang w:val="en-US" w:eastAsia="ru-RU"/>
        </w:rPr>
        <w:t xml:space="preserve"> angle lens, depth of field won't be an issue.</w:t>
      </w:r>
    </w:p>
    <w:p w:rsid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You can already start with such a set. But of course there are still a lot of things left to discuss.</w:t>
      </w:r>
    </w:p>
    <w:p w:rsidR="002A73F8" w:rsidRDefault="002A73F8" w:rsidP="002A73F8">
      <w:pPr>
        <w:rPr>
          <w:rFonts w:cstheme="minorHAnsi"/>
          <w:color w:val="111111"/>
          <w:sz w:val="26"/>
          <w:szCs w:val="26"/>
          <w:lang w:val="en-US" w:eastAsia="ru-RU"/>
        </w:rPr>
      </w:pPr>
    </w:p>
    <w:p w:rsidR="002A73F8" w:rsidRDefault="002A73F8" w:rsidP="002A73F8">
      <w:pPr>
        <w:rPr>
          <w:rFonts w:cstheme="minorHAnsi"/>
          <w:color w:val="111111"/>
          <w:sz w:val="44"/>
          <w:szCs w:val="44"/>
          <w:lang w:val="en-US" w:eastAsia="ru-RU"/>
        </w:rPr>
      </w:pPr>
      <w:proofErr w:type="spellStart"/>
      <w:r w:rsidRPr="002A73F8">
        <w:rPr>
          <w:rFonts w:cstheme="minorHAnsi"/>
          <w:color w:val="111111"/>
          <w:sz w:val="44"/>
          <w:szCs w:val="44"/>
          <w:lang w:eastAsia="ru-RU"/>
        </w:rPr>
        <w:t>Location</w:t>
      </w:r>
      <w:proofErr w:type="spellEnd"/>
      <w:r w:rsidRPr="002A73F8">
        <w:rPr>
          <w:rFonts w:cstheme="minorHAnsi"/>
          <w:color w:val="111111"/>
          <w:sz w:val="44"/>
          <w:szCs w:val="44"/>
          <w:lang w:eastAsia="ru-RU"/>
        </w:rPr>
        <w:t>!</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So, it's not enough just to collect all the equipment, you need to find the right place to successfully photograph the night sky. Light pollution is a major problem in astrophotography. If you live in a large city, you will have to drive for at least an hour to get away from the light.</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lastRenderedPageBreak/>
        <w:t>As we can see in the image below, even a city with a population of about 30 thousand people at a distance of several tens of kilometers can still lead to some interfering light pollution.</w:t>
      </w:r>
    </w:p>
    <w:p w:rsidR="002A73F8" w:rsidRPr="002A73F8" w:rsidRDefault="002A73F8" w:rsidP="002A73F8">
      <w:pPr>
        <w:rPr>
          <w:rFonts w:cstheme="minorHAnsi"/>
          <w:color w:val="111111"/>
          <w:sz w:val="26"/>
          <w:szCs w:val="26"/>
          <w:lang w:val="en-US" w:eastAsia="ru-RU"/>
        </w:rPr>
      </w:pPr>
    </w:p>
    <w:p w:rsidR="002A73F8" w:rsidRPr="002A73F8" w:rsidRDefault="002A73F8" w:rsidP="002A73F8">
      <w:pPr>
        <w:rPr>
          <w:ins w:id="2" w:author="Unknown"/>
          <w:rFonts w:cstheme="minorHAnsi"/>
          <w:color w:val="111111"/>
          <w:sz w:val="27"/>
          <w:szCs w:val="27"/>
          <w:lang w:val="en-US" w:eastAsia="ru-RU"/>
        </w:rPr>
      </w:pPr>
      <w:r w:rsidRPr="002A73F8">
        <w:rPr>
          <w:rFonts w:cstheme="minorHAnsi"/>
          <w:color w:val="111111"/>
          <w:sz w:val="26"/>
          <w:szCs w:val="26"/>
          <w:lang w:val="en-US" w:eastAsia="ru-RU"/>
        </w:rPr>
        <w:t xml:space="preserve">Let's not forget that we are going to photograph the sky, therefore, for a successful choice of location on earth, we also focus on the position of the stars and constellations in the sky. This is great for the visual perception of the photo. You can use an iPhone app called </w:t>
      </w:r>
      <w:proofErr w:type="spellStart"/>
      <w:r w:rsidRPr="002A73F8">
        <w:rPr>
          <w:rFonts w:cstheme="minorHAnsi"/>
          <w:color w:val="111111"/>
          <w:sz w:val="26"/>
          <w:szCs w:val="26"/>
          <w:lang w:val="en-US" w:eastAsia="ru-RU"/>
        </w:rPr>
        <w:t>Starwalk</w:t>
      </w:r>
      <w:proofErr w:type="spellEnd"/>
      <w:r w:rsidRPr="002A73F8">
        <w:rPr>
          <w:rFonts w:cstheme="minorHAnsi"/>
          <w:color w:val="111111"/>
          <w:sz w:val="26"/>
          <w:szCs w:val="26"/>
          <w:lang w:val="en-US" w:eastAsia="ru-RU"/>
        </w:rPr>
        <w:t xml:space="preserve"> to track celestial bodies. For example, a photograph of the Milky Way can have an amazing visual effect.</w:t>
      </w:r>
    </w:p>
    <w:p w:rsidR="002A73F8" w:rsidRDefault="002A73F8" w:rsidP="002A73F8">
      <w:pPr>
        <w:rPr>
          <w:rFonts w:cstheme="minorHAnsi"/>
          <w:color w:val="111111"/>
          <w:sz w:val="44"/>
          <w:szCs w:val="44"/>
          <w:lang w:val="en-US" w:eastAsia="ru-RU"/>
        </w:rPr>
      </w:pPr>
      <w:r>
        <w:rPr>
          <w:rFonts w:cstheme="minorHAnsi"/>
          <w:color w:val="111111"/>
          <w:sz w:val="44"/>
          <w:szCs w:val="44"/>
          <w:lang w:val="en-US" w:eastAsia="ru-RU"/>
        </w:rPr>
        <w:t>B</w:t>
      </w:r>
      <w:proofErr w:type="spellStart"/>
      <w:r w:rsidRPr="002A73F8">
        <w:rPr>
          <w:rFonts w:cstheme="minorHAnsi"/>
          <w:color w:val="111111"/>
          <w:sz w:val="44"/>
          <w:szCs w:val="44"/>
          <w:lang w:eastAsia="ru-RU"/>
        </w:rPr>
        <w:t>asic</w:t>
      </w:r>
      <w:proofErr w:type="spellEnd"/>
      <w:r w:rsidRPr="002A73F8">
        <w:rPr>
          <w:rFonts w:cstheme="minorHAnsi"/>
          <w:color w:val="111111"/>
          <w:sz w:val="44"/>
          <w:szCs w:val="44"/>
          <w:lang w:eastAsia="ru-RU"/>
        </w:rPr>
        <w:t xml:space="preserve"> </w:t>
      </w:r>
      <w:proofErr w:type="spellStart"/>
      <w:r w:rsidRPr="002A73F8">
        <w:rPr>
          <w:rFonts w:cstheme="minorHAnsi"/>
          <w:color w:val="111111"/>
          <w:sz w:val="44"/>
          <w:szCs w:val="44"/>
          <w:lang w:eastAsia="ru-RU"/>
        </w:rPr>
        <w:t>settings</w:t>
      </w:r>
      <w:proofErr w:type="spellEnd"/>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When photographing these tiny points of light, we need as much lighting as possible. Therefore, it is important to use a combination of high ISO, wide aperture and slow shutter speed.</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For kayaking under the stars, an ISO of 1250 was used with an aperture of f / 2.8 and a shutter speed of 30 seconds. As you can see, there is a bit of light pollution on the lower right side of the photo from the city, which is about 30 minutes away.</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To minimize light pollution, you need to figure out where it is coming from. The best way to do this is to take several consecutive shots across the entire horizon using the highest ISO setting. We just decrease the time it takes for each frame. We will not use these images in the final stage, but they play an important role in letting you know which parts of the horizon are off limits.</w:t>
      </w:r>
    </w:p>
    <w:p w:rsidR="002A73F8" w:rsidRP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As for the holding time, it is best to hold as little as possible. As much as possible. Otherwise, given the rotation of the planet, the position of the stars will change. For example, if you look closely at a photo taken with a 30 second exposure, you can see some movement in the stars.</w:t>
      </w:r>
    </w:p>
    <w:p w:rsidR="002A73F8" w:rsidRDefault="002A73F8" w:rsidP="002A73F8">
      <w:pPr>
        <w:rPr>
          <w:rFonts w:cstheme="minorHAnsi"/>
          <w:color w:val="111111"/>
          <w:sz w:val="26"/>
          <w:szCs w:val="26"/>
          <w:lang w:val="en-US" w:eastAsia="ru-RU"/>
        </w:rPr>
      </w:pPr>
      <w:r w:rsidRPr="002A73F8">
        <w:rPr>
          <w:rFonts w:cstheme="minorHAnsi"/>
          <w:color w:val="111111"/>
          <w:sz w:val="26"/>
          <w:szCs w:val="26"/>
          <w:lang w:val="en-US" w:eastAsia="ru-RU"/>
        </w:rPr>
        <w:t>Below we see a somewhat exaggerated photograph of star trails.</w:t>
      </w:r>
    </w:p>
    <w:p w:rsidR="002A73F8" w:rsidRDefault="002A73F8" w:rsidP="002A73F8">
      <w:pPr>
        <w:rPr>
          <w:rFonts w:cstheme="minorHAnsi"/>
          <w:color w:val="111111"/>
          <w:sz w:val="26"/>
          <w:szCs w:val="26"/>
          <w:lang w:val="en-US" w:eastAsia="ru-RU"/>
        </w:rPr>
      </w:pPr>
    </w:p>
    <w:p w:rsidR="002A73F8" w:rsidRDefault="002A73F8" w:rsidP="002A73F8">
      <w:pPr>
        <w:rPr>
          <w:rFonts w:cstheme="minorHAnsi"/>
          <w:color w:val="111111"/>
          <w:sz w:val="44"/>
          <w:szCs w:val="44"/>
          <w:lang w:val="en-US" w:eastAsia="ru-RU"/>
        </w:rPr>
      </w:pPr>
      <w:r>
        <w:rPr>
          <w:rFonts w:cstheme="minorHAnsi"/>
          <w:color w:val="111111"/>
          <w:sz w:val="44"/>
          <w:szCs w:val="44"/>
          <w:lang w:val="en-US" w:eastAsia="ru-RU"/>
        </w:rPr>
        <w:t>Post</w:t>
      </w:r>
      <w:r w:rsidRPr="002A73F8">
        <w:rPr>
          <w:rFonts w:cstheme="minorHAnsi"/>
          <w:color w:val="111111"/>
          <w:sz w:val="44"/>
          <w:szCs w:val="44"/>
          <w:lang w:val="en-US" w:eastAsia="ru-RU"/>
        </w:rPr>
        <w:t>-processing</w:t>
      </w:r>
    </w:p>
    <w:p w:rsidR="002A73F8" w:rsidRDefault="002A73F8" w:rsidP="002A73F8">
      <w:pPr>
        <w:rPr>
          <w:rFonts w:cstheme="minorHAnsi"/>
          <w:color w:val="111111"/>
          <w:sz w:val="44"/>
          <w:szCs w:val="44"/>
          <w:lang w:val="en-US" w:eastAsia="ru-RU"/>
        </w:rPr>
      </w:pPr>
    </w:p>
    <w:p w:rsidR="002A73F8" w:rsidRPr="002A73F8" w:rsidRDefault="002A73F8" w:rsidP="002A73F8">
      <w:pPr>
        <w:rPr>
          <w:rFonts w:cstheme="minorHAnsi"/>
          <w:lang w:val="en-US"/>
        </w:rPr>
      </w:pPr>
      <w:bookmarkStart w:id="3" w:name="_GoBack"/>
      <w:r w:rsidRPr="002A73F8">
        <w:rPr>
          <w:rFonts w:cstheme="minorHAnsi"/>
          <w:lang w:val="en-US"/>
        </w:rPr>
        <w:lastRenderedPageBreak/>
        <w:t>The night sky imaging can be a little intimidating. Don't expect overwhelming results from your first try. As we have already noted, use RAW-format in the camera, if it is provided in it, when you a</w:t>
      </w:r>
      <w:r>
        <w:rPr>
          <w:rFonts w:cstheme="minorHAnsi"/>
          <w:lang w:val="en-US"/>
        </w:rPr>
        <w:t>re going to shoot a starry sky.</w:t>
      </w:r>
    </w:p>
    <w:p w:rsidR="006E4E50" w:rsidRPr="002A73F8" w:rsidRDefault="002A73F8" w:rsidP="002A73F8">
      <w:pPr>
        <w:rPr>
          <w:rFonts w:cstheme="minorHAnsi"/>
          <w:lang w:val="en-US"/>
        </w:rPr>
      </w:pPr>
      <w:r w:rsidRPr="002A73F8">
        <w:rPr>
          <w:rFonts w:cstheme="minorHAnsi"/>
          <w:lang w:val="en-US"/>
        </w:rPr>
        <w:t>The image above is specially presented in two versions to clearly show the difference before and after processing. LR4 tool settings used. The experiment continues until you are happy with the result.</w:t>
      </w:r>
      <w:bookmarkEnd w:id="3"/>
    </w:p>
    <w:sectPr w:rsidR="006E4E50" w:rsidRPr="002A7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B5"/>
    <w:rsid w:val="001B09B5"/>
    <w:rsid w:val="002A73F8"/>
    <w:rsid w:val="00525996"/>
    <w:rsid w:val="006E4E50"/>
    <w:rsid w:val="00787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A7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A7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A73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3F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A73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A73F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A7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A73F8"/>
    <w:rPr>
      <w:b/>
      <w:bCs/>
    </w:rPr>
  </w:style>
  <w:style w:type="character" w:styleId="a5">
    <w:name w:val="Hyperlink"/>
    <w:basedOn w:val="a0"/>
    <w:uiPriority w:val="99"/>
    <w:semiHidden/>
    <w:unhideWhenUsed/>
    <w:rsid w:val="002A73F8"/>
    <w:rPr>
      <w:color w:val="0000FF"/>
      <w:u w:val="single"/>
    </w:rPr>
  </w:style>
  <w:style w:type="character" w:customStyle="1" w:styleId="yrw-content">
    <w:name w:val="yrw-content"/>
    <w:basedOn w:val="a0"/>
    <w:rsid w:val="002A73F8"/>
  </w:style>
  <w:style w:type="character" w:customStyle="1" w:styleId="ya-unit-category">
    <w:name w:val="ya-unit-category"/>
    <w:basedOn w:val="a0"/>
    <w:rsid w:val="002A73F8"/>
  </w:style>
  <w:style w:type="character" w:customStyle="1" w:styleId="ya-unit-domain">
    <w:name w:val="ya-unit-domain"/>
    <w:basedOn w:val="a0"/>
    <w:rsid w:val="002A73F8"/>
  </w:style>
  <w:style w:type="character" w:customStyle="1" w:styleId="ya-adtune-feedbackcomplain-text">
    <w:name w:val="ya-adtune-feedback__complain-text"/>
    <w:basedOn w:val="a0"/>
    <w:rsid w:val="002A73F8"/>
  </w:style>
  <w:style w:type="character" w:styleId="a6">
    <w:name w:val="Emphasis"/>
    <w:basedOn w:val="a0"/>
    <w:uiPriority w:val="20"/>
    <w:qFormat/>
    <w:rsid w:val="002A73F8"/>
    <w:rPr>
      <w:i/>
      <w:iCs/>
    </w:rPr>
  </w:style>
  <w:style w:type="paragraph" w:styleId="a7">
    <w:name w:val="Balloon Text"/>
    <w:basedOn w:val="a"/>
    <w:link w:val="a8"/>
    <w:uiPriority w:val="99"/>
    <w:semiHidden/>
    <w:unhideWhenUsed/>
    <w:rsid w:val="002A73F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A73F8"/>
    <w:rPr>
      <w:rFonts w:ascii="Tahoma" w:hAnsi="Tahoma" w:cs="Tahoma"/>
      <w:sz w:val="16"/>
      <w:szCs w:val="16"/>
    </w:rPr>
  </w:style>
  <w:style w:type="paragraph" w:styleId="a9">
    <w:name w:val="No Spacing"/>
    <w:uiPriority w:val="1"/>
    <w:qFormat/>
    <w:rsid w:val="002A73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A7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A7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A73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3F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A73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A73F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A7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A73F8"/>
    <w:rPr>
      <w:b/>
      <w:bCs/>
    </w:rPr>
  </w:style>
  <w:style w:type="character" w:styleId="a5">
    <w:name w:val="Hyperlink"/>
    <w:basedOn w:val="a0"/>
    <w:uiPriority w:val="99"/>
    <w:semiHidden/>
    <w:unhideWhenUsed/>
    <w:rsid w:val="002A73F8"/>
    <w:rPr>
      <w:color w:val="0000FF"/>
      <w:u w:val="single"/>
    </w:rPr>
  </w:style>
  <w:style w:type="character" w:customStyle="1" w:styleId="yrw-content">
    <w:name w:val="yrw-content"/>
    <w:basedOn w:val="a0"/>
    <w:rsid w:val="002A73F8"/>
  </w:style>
  <w:style w:type="character" w:customStyle="1" w:styleId="ya-unit-category">
    <w:name w:val="ya-unit-category"/>
    <w:basedOn w:val="a0"/>
    <w:rsid w:val="002A73F8"/>
  </w:style>
  <w:style w:type="character" w:customStyle="1" w:styleId="ya-unit-domain">
    <w:name w:val="ya-unit-domain"/>
    <w:basedOn w:val="a0"/>
    <w:rsid w:val="002A73F8"/>
  </w:style>
  <w:style w:type="character" w:customStyle="1" w:styleId="ya-adtune-feedbackcomplain-text">
    <w:name w:val="ya-adtune-feedback__complain-text"/>
    <w:basedOn w:val="a0"/>
    <w:rsid w:val="002A73F8"/>
  </w:style>
  <w:style w:type="character" w:styleId="a6">
    <w:name w:val="Emphasis"/>
    <w:basedOn w:val="a0"/>
    <w:uiPriority w:val="20"/>
    <w:qFormat/>
    <w:rsid w:val="002A73F8"/>
    <w:rPr>
      <w:i/>
      <w:iCs/>
    </w:rPr>
  </w:style>
  <w:style w:type="paragraph" w:styleId="a7">
    <w:name w:val="Balloon Text"/>
    <w:basedOn w:val="a"/>
    <w:link w:val="a8"/>
    <w:uiPriority w:val="99"/>
    <w:semiHidden/>
    <w:unhideWhenUsed/>
    <w:rsid w:val="002A73F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A73F8"/>
    <w:rPr>
      <w:rFonts w:ascii="Tahoma" w:hAnsi="Tahoma" w:cs="Tahoma"/>
      <w:sz w:val="16"/>
      <w:szCs w:val="16"/>
    </w:rPr>
  </w:style>
  <w:style w:type="paragraph" w:styleId="a9">
    <w:name w:val="No Spacing"/>
    <w:uiPriority w:val="1"/>
    <w:qFormat/>
    <w:rsid w:val="002A7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588286">
      <w:bodyDiv w:val="1"/>
      <w:marLeft w:val="0"/>
      <w:marRight w:val="0"/>
      <w:marTop w:val="0"/>
      <w:marBottom w:val="0"/>
      <w:divBdr>
        <w:top w:val="none" w:sz="0" w:space="0" w:color="auto"/>
        <w:left w:val="none" w:sz="0" w:space="0" w:color="auto"/>
        <w:bottom w:val="none" w:sz="0" w:space="0" w:color="auto"/>
        <w:right w:val="none" w:sz="0" w:space="0" w:color="auto"/>
      </w:divBdr>
      <w:divsChild>
        <w:div w:id="1440103326">
          <w:marLeft w:val="0"/>
          <w:marRight w:val="0"/>
          <w:marTop w:val="0"/>
          <w:marBottom w:val="0"/>
          <w:divBdr>
            <w:top w:val="none" w:sz="0" w:space="0" w:color="auto"/>
            <w:left w:val="none" w:sz="0" w:space="0" w:color="auto"/>
            <w:bottom w:val="none" w:sz="0" w:space="0" w:color="auto"/>
            <w:right w:val="none" w:sz="0" w:space="0" w:color="auto"/>
          </w:divBdr>
          <w:divsChild>
            <w:div w:id="898441544">
              <w:marLeft w:val="15"/>
              <w:marRight w:val="0"/>
              <w:marTop w:val="0"/>
              <w:marBottom w:val="150"/>
              <w:divBdr>
                <w:top w:val="none" w:sz="0" w:space="0" w:color="auto"/>
                <w:left w:val="none" w:sz="0" w:space="0" w:color="auto"/>
                <w:bottom w:val="none" w:sz="0" w:space="0" w:color="auto"/>
                <w:right w:val="none" w:sz="0" w:space="0" w:color="auto"/>
              </w:divBdr>
            </w:div>
          </w:divsChild>
        </w:div>
        <w:div w:id="856846357">
          <w:marLeft w:val="0"/>
          <w:marRight w:val="0"/>
          <w:marTop w:val="0"/>
          <w:marBottom w:val="0"/>
          <w:divBdr>
            <w:top w:val="none" w:sz="0" w:space="0" w:color="auto"/>
            <w:left w:val="none" w:sz="0" w:space="0" w:color="auto"/>
            <w:bottom w:val="none" w:sz="0" w:space="0" w:color="auto"/>
            <w:right w:val="none" w:sz="0" w:space="0" w:color="auto"/>
          </w:divBdr>
          <w:divsChild>
            <w:div w:id="707218099">
              <w:marLeft w:val="0"/>
              <w:marRight w:val="0"/>
              <w:marTop w:val="240"/>
              <w:marBottom w:val="360"/>
              <w:divBdr>
                <w:top w:val="none" w:sz="0" w:space="0" w:color="auto"/>
                <w:left w:val="none" w:sz="0" w:space="0" w:color="auto"/>
                <w:bottom w:val="none" w:sz="0" w:space="0" w:color="auto"/>
                <w:right w:val="none" w:sz="0" w:space="0" w:color="auto"/>
              </w:divBdr>
            </w:div>
            <w:div w:id="1703509991">
              <w:marLeft w:val="0"/>
              <w:marRight w:val="0"/>
              <w:marTop w:val="0"/>
              <w:marBottom w:val="0"/>
              <w:divBdr>
                <w:top w:val="none" w:sz="0" w:space="0" w:color="auto"/>
                <w:left w:val="none" w:sz="0" w:space="0" w:color="auto"/>
                <w:bottom w:val="none" w:sz="0" w:space="0" w:color="auto"/>
                <w:right w:val="none" w:sz="0" w:space="0" w:color="auto"/>
              </w:divBdr>
            </w:div>
            <w:div w:id="2095933722">
              <w:marLeft w:val="0"/>
              <w:marRight w:val="0"/>
              <w:marTop w:val="0"/>
              <w:marBottom w:val="0"/>
              <w:divBdr>
                <w:top w:val="none" w:sz="0" w:space="0" w:color="auto"/>
                <w:left w:val="none" w:sz="0" w:space="0" w:color="auto"/>
                <w:bottom w:val="none" w:sz="0" w:space="0" w:color="auto"/>
                <w:right w:val="none" w:sz="0" w:space="0" w:color="auto"/>
              </w:divBdr>
              <w:divsChild>
                <w:div w:id="1354264827">
                  <w:marLeft w:val="0"/>
                  <w:marRight w:val="0"/>
                  <w:marTop w:val="0"/>
                  <w:marBottom w:val="0"/>
                  <w:divBdr>
                    <w:top w:val="none" w:sz="0" w:space="0" w:color="auto"/>
                    <w:left w:val="none" w:sz="0" w:space="0" w:color="auto"/>
                    <w:bottom w:val="none" w:sz="0" w:space="0" w:color="auto"/>
                    <w:right w:val="none" w:sz="0" w:space="0" w:color="auto"/>
                  </w:divBdr>
                  <w:divsChild>
                    <w:div w:id="123933059">
                      <w:marLeft w:val="0"/>
                      <w:marRight w:val="0"/>
                      <w:marTop w:val="450"/>
                      <w:marBottom w:val="450"/>
                      <w:divBdr>
                        <w:top w:val="none" w:sz="0" w:space="0" w:color="auto"/>
                        <w:left w:val="none" w:sz="0" w:space="0" w:color="auto"/>
                        <w:bottom w:val="none" w:sz="0" w:space="0" w:color="auto"/>
                        <w:right w:val="none" w:sz="0" w:space="0" w:color="auto"/>
                      </w:divBdr>
                      <w:divsChild>
                        <w:div w:id="864558169">
                          <w:marLeft w:val="0"/>
                          <w:marRight w:val="0"/>
                          <w:marTop w:val="0"/>
                          <w:marBottom w:val="0"/>
                          <w:divBdr>
                            <w:top w:val="none" w:sz="0" w:space="0" w:color="auto"/>
                            <w:left w:val="none" w:sz="0" w:space="0" w:color="auto"/>
                            <w:bottom w:val="none" w:sz="0" w:space="0" w:color="auto"/>
                            <w:right w:val="none" w:sz="0" w:space="0" w:color="auto"/>
                          </w:divBdr>
                          <w:divsChild>
                            <w:div w:id="1021780125">
                              <w:marLeft w:val="0"/>
                              <w:marRight w:val="0"/>
                              <w:marTop w:val="0"/>
                              <w:marBottom w:val="0"/>
                              <w:divBdr>
                                <w:top w:val="none" w:sz="0" w:space="0" w:color="auto"/>
                                <w:left w:val="none" w:sz="0" w:space="0" w:color="auto"/>
                                <w:bottom w:val="none" w:sz="0" w:space="0" w:color="auto"/>
                                <w:right w:val="none" w:sz="0" w:space="0" w:color="auto"/>
                              </w:divBdr>
                              <w:divsChild>
                                <w:div w:id="1115949628">
                                  <w:marLeft w:val="0"/>
                                  <w:marRight w:val="0"/>
                                  <w:marTop w:val="0"/>
                                  <w:marBottom w:val="0"/>
                                  <w:divBdr>
                                    <w:top w:val="none" w:sz="0" w:space="0" w:color="auto"/>
                                    <w:left w:val="none" w:sz="0" w:space="0" w:color="auto"/>
                                    <w:bottom w:val="none" w:sz="0" w:space="0" w:color="auto"/>
                                    <w:right w:val="none" w:sz="0" w:space="0" w:color="auto"/>
                                  </w:divBdr>
                                  <w:divsChild>
                                    <w:div w:id="1874882703">
                                      <w:marLeft w:val="0"/>
                                      <w:marRight w:val="0"/>
                                      <w:marTop w:val="0"/>
                                      <w:marBottom w:val="0"/>
                                      <w:divBdr>
                                        <w:top w:val="none" w:sz="0" w:space="0" w:color="auto"/>
                                        <w:left w:val="none" w:sz="0" w:space="0" w:color="auto"/>
                                        <w:bottom w:val="none" w:sz="0" w:space="0" w:color="auto"/>
                                        <w:right w:val="none" w:sz="0" w:space="0" w:color="auto"/>
                                      </w:divBdr>
                                      <w:divsChild>
                                        <w:div w:id="57368676">
                                          <w:marLeft w:val="0"/>
                                          <w:marRight w:val="0"/>
                                          <w:marTop w:val="0"/>
                                          <w:marBottom w:val="0"/>
                                          <w:divBdr>
                                            <w:top w:val="none" w:sz="0" w:space="0" w:color="auto"/>
                                            <w:left w:val="none" w:sz="0" w:space="0" w:color="auto"/>
                                            <w:bottom w:val="none" w:sz="0" w:space="0" w:color="auto"/>
                                            <w:right w:val="none" w:sz="0" w:space="0" w:color="auto"/>
                                          </w:divBdr>
                                          <w:divsChild>
                                            <w:div w:id="874930496">
                                              <w:marLeft w:val="0"/>
                                              <w:marRight w:val="0"/>
                                              <w:marTop w:val="0"/>
                                              <w:marBottom w:val="0"/>
                                              <w:divBdr>
                                                <w:top w:val="none" w:sz="0" w:space="0" w:color="auto"/>
                                                <w:left w:val="none" w:sz="0" w:space="0" w:color="auto"/>
                                                <w:bottom w:val="none" w:sz="0" w:space="0" w:color="auto"/>
                                                <w:right w:val="none" w:sz="0" w:space="0" w:color="auto"/>
                                              </w:divBdr>
                                              <w:divsChild>
                                                <w:div w:id="2004355137">
                                                  <w:marLeft w:val="0"/>
                                                  <w:marRight w:val="0"/>
                                                  <w:marTop w:val="0"/>
                                                  <w:marBottom w:val="0"/>
                                                  <w:divBdr>
                                                    <w:top w:val="none" w:sz="0" w:space="0" w:color="auto"/>
                                                    <w:left w:val="none" w:sz="0" w:space="0" w:color="auto"/>
                                                    <w:bottom w:val="none" w:sz="0" w:space="0" w:color="auto"/>
                                                    <w:right w:val="none" w:sz="0" w:space="0" w:color="auto"/>
                                                  </w:divBdr>
                                                  <w:divsChild>
                                                    <w:div w:id="2117172873">
                                                      <w:marLeft w:val="0"/>
                                                      <w:marRight w:val="0"/>
                                                      <w:marTop w:val="0"/>
                                                      <w:marBottom w:val="0"/>
                                                      <w:divBdr>
                                                        <w:top w:val="none" w:sz="0" w:space="0" w:color="auto"/>
                                                        <w:left w:val="none" w:sz="0" w:space="0" w:color="auto"/>
                                                        <w:bottom w:val="none" w:sz="0" w:space="0" w:color="auto"/>
                                                        <w:right w:val="none" w:sz="0" w:space="0" w:color="auto"/>
                                                      </w:divBdr>
                                                      <w:divsChild>
                                                        <w:div w:id="252983143">
                                                          <w:marLeft w:val="0"/>
                                                          <w:marRight w:val="0"/>
                                                          <w:marTop w:val="0"/>
                                                          <w:marBottom w:val="0"/>
                                                          <w:divBdr>
                                                            <w:top w:val="none" w:sz="0" w:space="0" w:color="auto"/>
                                                            <w:left w:val="none" w:sz="0" w:space="0" w:color="auto"/>
                                                            <w:bottom w:val="none" w:sz="0" w:space="0" w:color="auto"/>
                                                            <w:right w:val="none" w:sz="0" w:space="0" w:color="auto"/>
                                                          </w:divBdr>
                                                          <w:divsChild>
                                                            <w:div w:id="430779459">
                                                              <w:marLeft w:val="0"/>
                                                              <w:marRight w:val="0"/>
                                                              <w:marTop w:val="0"/>
                                                              <w:marBottom w:val="0"/>
                                                              <w:divBdr>
                                                                <w:top w:val="none" w:sz="0" w:space="0" w:color="auto"/>
                                                                <w:left w:val="none" w:sz="0" w:space="0" w:color="auto"/>
                                                                <w:bottom w:val="none" w:sz="0" w:space="0" w:color="auto"/>
                                                                <w:right w:val="none" w:sz="0" w:space="0" w:color="auto"/>
                                                              </w:divBdr>
                                                              <w:divsChild>
                                                                <w:div w:id="1659268631">
                                                                  <w:marLeft w:val="0"/>
                                                                  <w:marRight w:val="0"/>
                                                                  <w:marTop w:val="0"/>
                                                                  <w:marBottom w:val="0"/>
                                                                  <w:divBdr>
                                                                    <w:top w:val="none" w:sz="0" w:space="0" w:color="auto"/>
                                                                    <w:left w:val="none" w:sz="0" w:space="0" w:color="auto"/>
                                                                    <w:bottom w:val="none" w:sz="0" w:space="0" w:color="auto"/>
                                                                    <w:right w:val="none" w:sz="0" w:space="0" w:color="auto"/>
                                                                  </w:divBdr>
                                                                  <w:divsChild>
                                                                    <w:div w:id="642396146">
                                                                      <w:marLeft w:val="0"/>
                                                                      <w:marRight w:val="0"/>
                                                                      <w:marTop w:val="0"/>
                                                                      <w:marBottom w:val="0"/>
                                                                      <w:divBdr>
                                                                        <w:top w:val="none" w:sz="0" w:space="0" w:color="auto"/>
                                                                        <w:left w:val="none" w:sz="0" w:space="0" w:color="auto"/>
                                                                        <w:bottom w:val="none" w:sz="0" w:space="0" w:color="auto"/>
                                                                        <w:right w:val="none" w:sz="0" w:space="0" w:color="auto"/>
                                                                      </w:divBdr>
                                                                      <w:divsChild>
                                                                        <w:div w:id="962618680">
                                                                          <w:marLeft w:val="0"/>
                                                                          <w:marRight w:val="0"/>
                                                                          <w:marTop w:val="0"/>
                                                                          <w:marBottom w:val="0"/>
                                                                          <w:divBdr>
                                                                            <w:top w:val="none" w:sz="0" w:space="0" w:color="auto"/>
                                                                            <w:left w:val="none" w:sz="0" w:space="0" w:color="auto"/>
                                                                            <w:bottom w:val="none" w:sz="0" w:space="0" w:color="auto"/>
                                                                            <w:right w:val="none" w:sz="0" w:space="0" w:color="auto"/>
                                                                          </w:divBdr>
                                                                          <w:divsChild>
                                                                            <w:div w:id="1996030257">
                                                                              <w:marLeft w:val="0"/>
                                                                              <w:marRight w:val="0"/>
                                                                              <w:marTop w:val="0"/>
                                                                              <w:marBottom w:val="0"/>
                                                                              <w:divBdr>
                                                                                <w:top w:val="none" w:sz="0" w:space="0" w:color="auto"/>
                                                                                <w:left w:val="none" w:sz="0" w:space="0" w:color="auto"/>
                                                                                <w:bottom w:val="none" w:sz="0" w:space="0" w:color="auto"/>
                                                                                <w:right w:val="none" w:sz="0" w:space="0" w:color="auto"/>
                                                                              </w:divBdr>
                                                                            </w:div>
                                                                          </w:divsChild>
                                                                        </w:div>
                                                                        <w:div w:id="721976898">
                                                                          <w:marLeft w:val="0"/>
                                                                          <w:marRight w:val="0"/>
                                                                          <w:marTop w:val="0"/>
                                                                          <w:marBottom w:val="0"/>
                                                                          <w:divBdr>
                                                                            <w:top w:val="none" w:sz="0" w:space="0" w:color="auto"/>
                                                                            <w:left w:val="none" w:sz="0" w:space="0" w:color="auto"/>
                                                                            <w:bottom w:val="none" w:sz="0" w:space="0" w:color="auto"/>
                                                                            <w:right w:val="none" w:sz="0" w:space="0" w:color="auto"/>
                                                                          </w:divBdr>
                                                                        </w:div>
                                                                        <w:div w:id="481236951">
                                                                          <w:marLeft w:val="0"/>
                                                                          <w:marRight w:val="0"/>
                                                                          <w:marTop w:val="0"/>
                                                                          <w:marBottom w:val="0"/>
                                                                          <w:divBdr>
                                                                            <w:top w:val="none" w:sz="0" w:space="0" w:color="auto"/>
                                                                            <w:left w:val="none" w:sz="0" w:space="0" w:color="auto"/>
                                                                            <w:bottom w:val="none" w:sz="0" w:space="0" w:color="auto"/>
                                                                            <w:right w:val="none" w:sz="0" w:space="0" w:color="auto"/>
                                                                          </w:divBdr>
                                                                          <w:divsChild>
                                                                            <w:div w:id="1676683815">
                                                                              <w:marLeft w:val="0"/>
                                                                              <w:marRight w:val="0"/>
                                                                              <w:marTop w:val="0"/>
                                                                              <w:marBottom w:val="0"/>
                                                                              <w:divBdr>
                                                                                <w:top w:val="none" w:sz="0" w:space="0" w:color="auto"/>
                                                                                <w:left w:val="none" w:sz="0" w:space="0" w:color="auto"/>
                                                                                <w:bottom w:val="none" w:sz="0" w:space="0" w:color="auto"/>
                                                                                <w:right w:val="none" w:sz="0" w:space="0" w:color="auto"/>
                                                                              </w:divBdr>
                                                                              <w:divsChild>
                                                                                <w:div w:id="1294209968">
                                                                                  <w:marLeft w:val="6375"/>
                                                                                  <w:marRight w:val="0"/>
                                                                                  <w:marTop w:val="0"/>
                                                                                  <w:marBottom w:val="0"/>
                                                                                  <w:divBdr>
                                                                                    <w:top w:val="none" w:sz="0" w:space="0" w:color="auto"/>
                                                                                    <w:left w:val="none" w:sz="0" w:space="0" w:color="auto"/>
                                                                                    <w:bottom w:val="none" w:sz="0" w:space="0" w:color="auto"/>
                                                                                    <w:right w:val="none" w:sz="0" w:space="0" w:color="auto"/>
                                                                                  </w:divBdr>
                                                                                  <w:divsChild>
                                                                                    <w:div w:id="1032145096">
                                                                                      <w:marLeft w:val="0"/>
                                                                                      <w:marRight w:val="0"/>
                                                                                      <w:marTop w:val="0"/>
                                                                                      <w:marBottom w:val="0"/>
                                                                                      <w:divBdr>
                                                                                        <w:top w:val="none" w:sz="0" w:space="0" w:color="auto"/>
                                                                                        <w:left w:val="none" w:sz="0" w:space="0" w:color="auto"/>
                                                                                        <w:bottom w:val="none" w:sz="0" w:space="0" w:color="auto"/>
                                                                                        <w:right w:val="none" w:sz="0" w:space="0" w:color="auto"/>
                                                                                      </w:divBdr>
                                                                                      <w:divsChild>
                                                                                        <w:div w:id="443111225">
                                                                                          <w:marLeft w:val="0"/>
                                                                                          <w:marRight w:val="0"/>
                                                                                          <w:marTop w:val="0"/>
                                                                                          <w:marBottom w:val="0"/>
                                                                                          <w:divBdr>
                                                                                            <w:top w:val="none" w:sz="0" w:space="0" w:color="auto"/>
                                                                                            <w:left w:val="none" w:sz="0" w:space="0" w:color="auto"/>
                                                                                            <w:bottom w:val="none" w:sz="0" w:space="0" w:color="auto"/>
                                                                                            <w:right w:val="none" w:sz="0" w:space="0" w:color="auto"/>
                                                                                          </w:divBdr>
                                                                                          <w:divsChild>
                                                                                            <w:div w:id="1272669545">
                                                                                              <w:marLeft w:val="0"/>
                                                                                              <w:marRight w:val="0"/>
                                                                                              <w:marTop w:val="0"/>
                                                                                              <w:marBottom w:val="0"/>
                                                                                              <w:divBdr>
                                                                                                <w:top w:val="none" w:sz="0" w:space="0" w:color="auto"/>
                                                                                                <w:left w:val="none" w:sz="0" w:space="0" w:color="auto"/>
                                                                                                <w:bottom w:val="none" w:sz="0" w:space="0" w:color="auto"/>
                                                                                                <w:right w:val="none" w:sz="0" w:space="0" w:color="auto"/>
                                                                                              </w:divBdr>
                                                                                              <w:divsChild>
                                                                                                <w:div w:id="170801398">
                                                                                                  <w:marLeft w:val="0"/>
                                                                                                  <w:marRight w:val="0"/>
                                                                                                  <w:marTop w:val="0"/>
                                                                                                  <w:marBottom w:val="0"/>
                                                                                                  <w:divBdr>
                                                                                                    <w:top w:val="none" w:sz="0" w:space="0" w:color="auto"/>
                                                                                                    <w:left w:val="none" w:sz="0" w:space="0" w:color="auto"/>
                                                                                                    <w:bottom w:val="none" w:sz="0" w:space="0" w:color="auto"/>
                                                                                                    <w:right w:val="none" w:sz="0" w:space="0" w:color="auto"/>
                                                                                                  </w:divBdr>
                                                                                                  <w:divsChild>
                                                                                                    <w:div w:id="1311060313">
                                                                                                      <w:marLeft w:val="0"/>
                                                                                                      <w:marRight w:val="0"/>
                                                                                                      <w:marTop w:val="75"/>
                                                                                                      <w:marBottom w:val="0"/>
                                                                                                      <w:divBdr>
                                                                                                        <w:top w:val="single" w:sz="6" w:space="4" w:color="C8C8C8"/>
                                                                                                        <w:left w:val="single" w:sz="6" w:space="4" w:color="C8C8C8"/>
                                                                                                        <w:bottom w:val="single" w:sz="6" w:space="4" w:color="C8C8C8"/>
                                                                                                        <w:right w:val="single" w:sz="6" w:space="4" w:color="C8C8C8"/>
                                                                                                      </w:divBdr>
                                                                                                    </w:div>
                                                                                                    <w:div w:id="328481144">
                                                                                                      <w:marLeft w:val="0"/>
                                                                                                      <w:marRight w:val="0"/>
                                                                                                      <w:marTop w:val="75"/>
                                                                                                      <w:marBottom w:val="0"/>
                                                                                                      <w:divBdr>
                                                                                                        <w:top w:val="single" w:sz="6" w:space="4" w:color="C8C8C8"/>
                                                                                                        <w:left w:val="single" w:sz="6" w:space="4" w:color="C8C8C8"/>
                                                                                                        <w:bottom w:val="single" w:sz="6" w:space="4" w:color="C8C8C8"/>
                                                                                                        <w:right w:val="single" w:sz="6" w:space="4" w:color="C8C8C8"/>
                                                                                                      </w:divBdr>
                                                                                                    </w:div>
                                                                                                    <w:div w:id="1784572159">
                                                                                                      <w:marLeft w:val="0"/>
                                                                                                      <w:marRight w:val="0"/>
                                                                                                      <w:marTop w:val="75"/>
                                                                                                      <w:marBottom w:val="0"/>
                                                                                                      <w:divBdr>
                                                                                                        <w:top w:val="single" w:sz="6" w:space="4" w:color="C8C8C8"/>
                                                                                                        <w:left w:val="single" w:sz="6" w:space="4" w:color="C8C8C8"/>
                                                                                                        <w:bottom w:val="single" w:sz="6" w:space="4" w:color="C8C8C8"/>
                                                                                                        <w:right w:val="single" w:sz="6" w:space="4" w:color="C8C8C8"/>
                                                                                                      </w:divBdr>
                                                                                                    </w:div>
                                                                                                    <w:div w:id="1223054572">
                                                                                                      <w:marLeft w:val="0"/>
                                                                                                      <w:marRight w:val="0"/>
                                                                                                      <w:marTop w:val="75"/>
                                                                                                      <w:marBottom w:val="0"/>
                                                                                                      <w:divBdr>
                                                                                                        <w:top w:val="single" w:sz="6" w:space="4" w:color="C8C8C8"/>
                                                                                                        <w:left w:val="single" w:sz="6" w:space="4" w:color="C8C8C8"/>
                                                                                                        <w:bottom w:val="single" w:sz="6" w:space="4" w:color="C8C8C8"/>
                                                                                                        <w:right w:val="single" w:sz="6" w:space="4" w:color="C8C8C8"/>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581</Words>
  <Characters>3316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SURVEYOR</dc:creator>
  <cp:keywords/>
  <dc:description/>
  <cp:lastModifiedBy>SURVEYOR</cp:lastModifiedBy>
  <cp:revision>3</cp:revision>
  <dcterms:created xsi:type="dcterms:W3CDTF">2021-07-02T08:32:00Z</dcterms:created>
  <dcterms:modified xsi:type="dcterms:W3CDTF">2021-07-02T09:09:00Z</dcterms:modified>
</cp:coreProperties>
</file>